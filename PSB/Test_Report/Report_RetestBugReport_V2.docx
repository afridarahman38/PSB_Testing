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xmlns:w16du="http://schemas.microsoft.com/office/word/2023/wordml/word16du" mc:Ignorable="w14 w15 wp14 w16se w16cid w16 w16cex w16sdtdh">
  <w:body>
    <w:p xmlns:wp14="http://schemas.microsoft.com/office/word/2010/wordml" w:rsidP="508C6062" wp14:paraId="3D520DF9" wp14:textId="56FCD6ED">
      <w:pPr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8C6062" w:rsidR="7F60BFB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Configuration – Reports</w:t>
      </w:r>
      <w:r>
        <w:br/>
      </w:r>
      <w:r w:rsidRPr="508C6062" w:rsidR="7F60BF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Bug Report  </w:t>
      </w:r>
    </w:p>
    <w:p xmlns:wp14="http://schemas.microsoft.com/office/word/2010/wordml" w:rsidP="508C6062" wp14:paraId="5A17C0EE" wp14:textId="21CB4603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8C6062" w:rsidR="7F60BF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Cycle 2 </w:t>
      </w:r>
    </w:p>
    <w:p xmlns:wp14="http://schemas.microsoft.com/office/word/2010/wordml" w:rsidP="508C6062" wp14:paraId="67947C23" wp14:textId="3AF3E277">
      <w:pPr>
        <w:pStyle w:val="NoSpacing"/>
        <w:spacing w:after="0"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8C6062" w:rsidR="7F60BF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Afrida Rahman </w:t>
      </w:r>
    </w:p>
    <w:p xmlns:wp14="http://schemas.microsoft.com/office/word/2010/wordml" w:rsidP="508C6062" wp14:paraId="0D55C4A9" wp14:textId="655C053E">
      <w:pPr>
        <w:spacing w:after="160" w:line="279" w:lineRule="auto"/>
        <w:ind w:lef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8C6062" w:rsidR="7F60BF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Last Executed: 25/05/2024</w:t>
      </w:r>
    </w:p>
    <w:p xmlns:wp14="http://schemas.microsoft.com/office/word/2010/wordml" w:rsidP="508C6062" wp14:paraId="1C9871C1" wp14:textId="0221F01C">
      <w:pPr>
        <w:spacing w:after="160" w:line="279" w:lineRule="auto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8C6062" w:rsidR="7A08A2E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Account Statement</w:t>
      </w:r>
    </w:p>
    <w:p xmlns:wp14="http://schemas.microsoft.com/office/word/2010/wordml" w:rsidP="508C6062" wp14:paraId="2C078E63" wp14:textId="41D71A51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08C6062" w:rsidR="540CB72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Mismatch in generated view report between SRS and Generated Report</w:t>
      </w:r>
      <w:r w:rsidRPr="508C6062" w:rsidR="150246D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</w:t>
      </w:r>
    </w:p>
    <w:p w:rsidR="150246D9" w:rsidP="508C6062" w:rsidRDefault="150246D9" w14:paraId="46BAA8FB" w14:textId="0FB47382">
      <w:pPr>
        <w:pStyle w:val="Normal"/>
        <w:ind w:left="0"/>
      </w:pPr>
      <w:r w:rsidR="150246D9">
        <w:drawing>
          <wp:inline wp14:editId="16370C4F" wp14:anchorId="2002D8A5">
            <wp:extent cx="5943600" cy="3181350"/>
            <wp:effectExtent l="0" t="0" r="0" b="0"/>
            <wp:docPr id="1317309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b1c69b90d64c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8C6062" w:rsidP="508C6062" w:rsidRDefault="508C6062" w14:paraId="0875745F" w14:textId="5AC3ADA0">
      <w:pPr>
        <w:spacing w:after="160" w:line="279" w:lineRule="auto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508C6062" w:rsidP="508C6062" w:rsidRDefault="508C6062" w14:paraId="644468DB" w14:textId="0F286EE6">
      <w:pPr>
        <w:spacing w:after="160" w:line="279" w:lineRule="auto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508C6062" w:rsidP="508C6062" w:rsidRDefault="508C6062" w14:paraId="1C68E833" w14:textId="691D4F00">
      <w:pPr>
        <w:spacing w:after="160" w:line="279" w:lineRule="auto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508C6062" w:rsidP="508C6062" w:rsidRDefault="508C6062" w14:paraId="66094945" w14:textId="5734270E">
      <w:pPr>
        <w:spacing w:after="160" w:line="279" w:lineRule="auto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508C6062" w:rsidP="508C6062" w:rsidRDefault="508C6062" w14:paraId="6FC8AE92" w14:textId="29A5F2D1">
      <w:pPr>
        <w:spacing w:after="160" w:line="279" w:lineRule="auto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508C6062" w:rsidP="508C6062" w:rsidRDefault="508C6062" w14:paraId="360E8EF9" w14:textId="175C767F">
      <w:pPr>
        <w:spacing w:after="160" w:line="279" w:lineRule="auto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508C6062" w:rsidP="508C6062" w:rsidRDefault="508C6062" w14:paraId="186190AE" w14:textId="0AF59507">
      <w:pPr>
        <w:spacing w:after="160" w:line="279" w:lineRule="auto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508C6062" w:rsidP="508C6062" w:rsidRDefault="508C6062" w14:paraId="305BE2CA" w14:textId="35D493A6">
      <w:pPr>
        <w:spacing w:after="160" w:line="279" w:lineRule="auto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508C6062" w:rsidP="508C6062" w:rsidRDefault="508C6062" w14:paraId="3F8A3BB0" w14:textId="22E3DA18">
      <w:pPr>
        <w:spacing w:after="160" w:line="279" w:lineRule="auto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6B57BB88" w:rsidP="508C6062" w:rsidRDefault="6B57BB88" w14:paraId="72D8F778" w14:textId="4BEEB6A4">
      <w:pPr>
        <w:spacing w:after="160" w:line="279" w:lineRule="auto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8C6062" w:rsidR="6B57BB8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GL Statement</w:t>
      </w:r>
    </w:p>
    <w:p w:rsidR="6B57BB88" w:rsidP="508C6062" w:rsidRDefault="6B57BB88" w14:paraId="62AD0BEC" w14:textId="4F33ED81">
      <w:pPr>
        <w:pStyle w:val="ListParagraph"/>
        <w:numPr>
          <w:ilvl w:val="0"/>
          <w:numId w:val="2"/>
        </w:numPr>
        <w:rPr/>
      </w:pPr>
      <w:r w:rsidR="6B57BB88">
        <w:rPr/>
        <w:t xml:space="preserve">Generated reports </w:t>
      </w:r>
      <w:r w:rsidR="18A371C8">
        <w:rPr/>
        <w:t>issues</w:t>
      </w:r>
      <w:r w:rsidR="6B57BB88">
        <w:rPr/>
        <w:t xml:space="preserve">. </w:t>
      </w:r>
    </w:p>
    <w:p w:rsidR="6B57BB88" w:rsidP="3685ABEF" w:rsidRDefault="6B57BB88" w14:paraId="02204885" w14:textId="00B5163E">
      <w:pPr>
        <w:pStyle w:val="ListParagraph"/>
        <w:numPr>
          <w:ilvl w:val="1"/>
          <w:numId w:val="3"/>
        </w:numPr>
        <w:rPr/>
      </w:pPr>
      <w:r w:rsidR="6B57BB88">
        <w:rPr/>
        <w:t xml:space="preserve">The </w:t>
      </w:r>
      <w:r w:rsidR="789BA364">
        <w:rPr/>
        <w:t xml:space="preserve">font size of </w:t>
      </w:r>
      <w:r w:rsidR="6D76ECB2">
        <w:rPr/>
        <w:t>the right</w:t>
      </w:r>
      <w:r w:rsidR="6B57BB88">
        <w:rPr/>
        <w:t xml:space="preserve"> side’s information and the left side’s information </w:t>
      </w:r>
      <w:r w:rsidR="77D4E7AD">
        <w:rPr/>
        <w:t xml:space="preserve">are not </w:t>
      </w:r>
      <w:r w:rsidR="59C49BFD">
        <w:rPr/>
        <w:t>the same</w:t>
      </w:r>
      <w:r w:rsidR="77D4E7AD">
        <w:rPr/>
        <w:t>.</w:t>
      </w:r>
    </w:p>
    <w:p w:rsidR="4FDF6EB1" w:rsidP="508C6062" w:rsidRDefault="4FDF6EB1" w14:paraId="55C1A0BB" w14:textId="5EF82935">
      <w:pPr>
        <w:pStyle w:val="Normal"/>
        <w:ind w:left="0"/>
      </w:pPr>
      <w:r w:rsidR="4FDF6EB1">
        <w:drawing>
          <wp:inline wp14:editId="7B7BA186" wp14:anchorId="52BFFE3E">
            <wp:extent cx="5943600" cy="4048125"/>
            <wp:effectExtent l="0" t="0" r="0" b="0"/>
            <wp:docPr id="11409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1de719dce84a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8C6062" w:rsidP="508C6062" w:rsidRDefault="508C6062" w14:paraId="014B6F31" w14:textId="16132319">
      <w:pPr>
        <w:pStyle w:val="Normal"/>
        <w:ind w:left="0"/>
      </w:pPr>
    </w:p>
    <w:p w:rsidR="508C6062" w:rsidP="508C6062" w:rsidRDefault="508C6062" w14:paraId="13630F6C" w14:textId="667DE0A0">
      <w:pPr>
        <w:pStyle w:val="Normal"/>
        <w:ind w:left="0"/>
      </w:pPr>
    </w:p>
    <w:p w:rsidR="508C6062" w:rsidP="508C6062" w:rsidRDefault="508C6062" w14:paraId="68207881" w14:textId="2953105C">
      <w:pPr>
        <w:pStyle w:val="Normal"/>
        <w:ind w:left="0"/>
      </w:pPr>
    </w:p>
    <w:p w:rsidR="508C6062" w:rsidP="508C6062" w:rsidRDefault="508C6062" w14:paraId="39122F4A" w14:textId="44A19548">
      <w:pPr>
        <w:pStyle w:val="Normal"/>
        <w:ind w:left="0"/>
      </w:pPr>
    </w:p>
    <w:p w:rsidR="508C6062" w:rsidP="508C6062" w:rsidRDefault="508C6062" w14:paraId="6533BDBD" w14:textId="3777C835">
      <w:pPr>
        <w:pStyle w:val="Normal"/>
        <w:ind w:left="0"/>
        <w:rPr>
          <w:ins w:author="JANNATUL FERDOUS MOHONA" w:date="2024-05-29T07:26:21.095Z" w16du:dateUtc="2024-05-29T07:26:21.095Z" w:id="2029660845"/>
        </w:rPr>
      </w:pPr>
    </w:p>
    <w:p w:rsidR="3685ABEF" w:rsidP="3685ABEF" w:rsidRDefault="3685ABEF" w14:paraId="03B2A039" w14:textId="03EFF867">
      <w:pPr>
        <w:pStyle w:val="Normal"/>
        <w:ind w:left="0"/>
      </w:pPr>
    </w:p>
    <w:p w:rsidR="508C6062" w:rsidP="508C6062" w:rsidRDefault="508C6062" w14:paraId="4E36C19B" w14:textId="73403ACD">
      <w:pPr>
        <w:pStyle w:val="Normal"/>
        <w:ind w:left="0"/>
      </w:pPr>
    </w:p>
    <w:p w:rsidR="508C6062" w:rsidP="508C6062" w:rsidRDefault="508C6062" w14:paraId="7BA5532C" w14:textId="369A149E">
      <w:pPr>
        <w:pStyle w:val="Normal"/>
        <w:ind w:left="0"/>
      </w:pPr>
    </w:p>
    <w:p w:rsidR="508C6062" w:rsidP="508C6062" w:rsidRDefault="508C6062" w14:paraId="7CFBE282" w14:textId="08BDCB10">
      <w:pPr>
        <w:pStyle w:val="Normal"/>
        <w:ind w:left="0"/>
      </w:pPr>
    </w:p>
    <w:p w:rsidR="508C6062" w:rsidP="508C6062" w:rsidRDefault="508C6062" w14:paraId="1D3D3E19" w14:textId="27077F1D">
      <w:pPr>
        <w:pStyle w:val="Normal"/>
        <w:ind w:left="0"/>
      </w:pPr>
    </w:p>
    <w:p w:rsidR="4FDF6EB1" w:rsidP="508C6062" w:rsidRDefault="4FDF6EB1" w14:paraId="231ECAF1" w14:textId="10B726B5">
      <w:pPr>
        <w:pStyle w:val="ListParagraph"/>
        <w:numPr>
          <w:ilvl w:val="0"/>
          <w:numId w:val="2"/>
        </w:numPr>
        <w:rPr/>
      </w:pPr>
      <w:r w:rsidR="4FDF6EB1">
        <w:rPr/>
        <w:t xml:space="preserve">“Amount” word missing in “Debit” amount in “General Ledger Statement” module. </w:t>
      </w:r>
    </w:p>
    <w:p w:rsidR="4FDF6EB1" w:rsidP="508C6062" w:rsidRDefault="4FDF6EB1" w14:paraId="1DFD9AF4" w14:textId="21471C66">
      <w:pPr>
        <w:pStyle w:val="Normal"/>
        <w:ind w:left="0"/>
      </w:pPr>
      <w:r w:rsidR="4FDF6EB1">
        <w:drawing>
          <wp:inline wp14:editId="1B396908" wp14:anchorId="7A5833D8">
            <wp:extent cx="5715000" cy="3867150"/>
            <wp:effectExtent l="0" t="0" r="0" b="0"/>
            <wp:docPr id="6002938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a6212e260941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8C6062" w:rsidP="508C6062" w:rsidRDefault="508C6062" w14:paraId="3D75A06B" w14:textId="1CFFB523">
      <w:pPr>
        <w:pStyle w:val="ListParagraph"/>
        <w:ind w:left="720"/>
      </w:pPr>
    </w:p>
    <w:p w:rsidR="508C6062" w:rsidP="508C6062" w:rsidRDefault="508C6062" w14:paraId="31F882DD" w14:textId="65912864">
      <w:pPr>
        <w:pStyle w:val="ListParagraph"/>
        <w:ind w:left="720"/>
      </w:pPr>
    </w:p>
    <w:p w:rsidR="508C6062" w:rsidP="508C6062" w:rsidRDefault="508C6062" w14:paraId="4ACF914B" w14:textId="2BA956AE">
      <w:pPr>
        <w:pStyle w:val="ListParagraph"/>
        <w:ind w:left="720"/>
      </w:pPr>
    </w:p>
    <w:p w:rsidR="508C6062" w:rsidP="508C6062" w:rsidRDefault="508C6062" w14:paraId="407C05E0" w14:textId="7DCE3623">
      <w:pPr>
        <w:pStyle w:val="ListParagraph"/>
        <w:ind w:left="720"/>
      </w:pPr>
    </w:p>
    <w:p w:rsidR="508C6062" w:rsidP="508C6062" w:rsidRDefault="508C6062" w14:paraId="2EC7CC5C" w14:textId="237243C8">
      <w:pPr>
        <w:pStyle w:val="ListParagraph"/>
        <w:ind w:left="720"/>
      </w:pPr>
    </w:p>
    <w:p w:rsidR="508C6062" w:rsidP="508C6062" w:rsidRDefault="508C6062" w14:paraId="5A5DB811" w14:textId="499F887D">
      <w:pPr>
        <w:pStyle w:val="ListParagraph"/>
        <w:ind w:left="720"/>
      </w:pPr>
    </w:p>
    <w:p w:rsidR="508C6062" w:rsidP="508C6062" w:rsidRDefault="508C6062" w14:paraId="125B1A3A" w14:textId="58212081">
      <w:pPr>
        <w:pStyle w:val="ListParagraph"/>
        <w:ind w:left="720"/>
      </w:pPr>
    </w:p>
    <w:p w:rsidR="508C6062" w:rsidP="508C6062" w:rsidRDefault="508C6062" w14:paraId="2DCE3EBB" w14:textId="637CA9C9">
      <w:pPr>
        <w:pStyle w:val="ListParagraph"/>
        <w:ind w:left="720"/>
      </w:pPr>
    </w:p>
    <w:p w:rsidR="508C6062" w:rsidP="508C6062" w:rsidRDefault="508C6062" w14:paraId="548547E2" w14:textId="40FDC57D">
      <w:pPr>
        <w:pStyle w:val="ListParagraph"/>
        <w:ind w:left="720"/>
      </w:pPr>
    </w:p>
    <w:p w:rsidR="508C6062" w:rsidP="508C6062" w:rsidRDefault="508C6062" w14:paraId="3D55B658" w14:textId="18B38191">
      <w:pPr>
        <w:pStyle w:val="ListParagraph"/>
        <w:ind w:left="720"/>
      </w:pPr>
    </w:p>
    <w:p w:rsidR="508C6062" w:rsidP="508C6062" w:rsidRDefault="508C6062" w14:paraId="2A2C73F4" w14:textId="1EDDDF16">
      <w:pPr>
        <w:pStyle w:val="ListParagraph"/>
        <w:ind w:left="720"/>
      </w:pPr>
    </w:p>
    <w:p w:rsidR="508C6062" w:rsidP="508C6062" w:rsidRDefault="508C6062" w14:paraId="401E84DF" w14:textId="32112401">
      <w:pPr>
        <w:pStyle w:val="ListParagraph"/>
        <w:ind w:left="720"/>
      </w:pPr>
    </w:p>
    <w:p w:rsidR="508C6062" w:rsidP="508C6062" w:rsidRDefault="508C6062" w14:paraId="7E6C4669" w14:textId="023C9A0C">
      <w:pPr>
        <w:pStyle w:val="ListParagraph"/>
        <w:ind w:left="720"/>
      </w:pPr>
    </w:p>
    <w:p w:rsidR="508C6062" w:rsidP="508C6062" w:rsidRDefault="508C6062" w14:paraId="0105E7C0" w14:textId="7CC601F3">
      <w:pPr>
        <w:pStyle w:val="ListParagraph"/>
        <w:ind w:left="720"/>
      </w:pPr>
    </w:p>
    <w:p w:rsidR="508C6062" w:rsidP="508C6062" w:rsidRDefault="508C6062" w14:paraId="583D038E" w14:textId="47387861">
      <w:pPr>
        <w:pStyle w:val="ListParagraph"/>
        <w:ind w:left="720"/>
      </w:pPr>
    </w:p>
    <w:p w:rsidR="508C6062" w:rsidP="508C6062" w:rsidRDefault="508C6062" w14:paraId="0C4331AF" w14:textId="57ABF0F0">
      <w:pPr>
        <w:pStyle w:val="ListParagraph"/>
        <w:ind w:left="720"/>
      </w:pPr>
    </w:p>
    <w:p w:rsidR="508C6062" w:rsidP="508C6062" w:rsidRDefault="508C6062" w14:paraId="3AB91A1F" w14:textId="15D6DD38">
      <w:pPr>
        <w:pStyle w:val="ListParagraph"/>
        <w:ind w:left="720"/>
      </w:pPr>
    </w:p>
    <w:p w:rsidR="508C6062" w:rsidP="508C6062" w:rsidRDefault="508C6062" w14:paraId="4C691E9A" w14:textId="4FCD0B71">
      <w:pPr>
        <w:pStyle w:val="ListParagraph"/>
        <w:ind w:left="720"/>
      </w:pPr>
    </w:p>
    <w:p w:rsidR="062D228B" w:rsidP="508C6062" w:rsidRDefault="062D228B" w14:paraId="2A3B8A8E" w14:textId="36C77B56">
      <w:pPr>
        <w:pStyle w:val="ListParagraph"/>
        <w:numPr>
          <w:ilvl w:val="0"/>
          <w:numId w:val="2"/>
        </w:numPr>
        <w:rPr/>
      </w:pPr>
      <w:r w:rsidR="062D228B">
        <w:rPr/>
        <w:t>In doc file basic left side’s information missing.</w:t>
      </w:r>
    </w:p>
    <w:p w:rsidR="062D228B" w:rsidP="508C6062" w:rsidRDefault="062D228B" w14:paraId="1FBBAB96" w14:textId="6B87687E">
      <w:pPr>
        <w:pStyle w:val="Normal"/>
        <w:ind w:left="0"/>
      </w:pPr>
      <w:r w:rsidR="062D228B">
        <w:drawing>
          <wp:inline wp14:editId="3A794F6C" wp14:anchorId="090AE414">
            <wp:extent cx="5943600" cy="3152775"/>
            <wp:effectExtent l="0" t="0" r="0" b="0"/>
            <wp:docPr id="1380728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2cd52c9d884a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96A20D">
        <w:drawing>
          <wp:inline wp14:editId="37E3B9E2" wp14:anchorId="2759349B">
            <wp:extent cx="5943600" cy="3952875"/>
            <wp:effectExtent l="0" t="0" r="0" b="0"/>
            <wp:docPr id="599673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35f3a601d34f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ded1c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a22bb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42810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F18EE0"/>
    <w:rsid w:val="01EC43E3"/>
    <w:rsid w:val="062D228B"/>
    <w:rsid w:val="06D5E48A"/>
    <w:rsid w:val="150246D9"/>
    <w:rsid w:val="16EFEB1B"/>
    <w:rsid w:val="18A371C8"/>
    <w:rsid w:val="18FED904"/>
    <w:rsid w:val="1D96A20D"/>
    <w:rsid w:val="24B37CC8"/>
    <w:rsid w:val="25479C8C"/>
    <w:rsid w:val="28F18EE0"/>
    <w:rsid w:val="3685ABEF"/>
    <w:rsid w:val="3A9F7722"/>
    <w:rsid w:val="3BE0F195"/>
    <w:rsid w:val="3C42A058"/>
    <w:rsid w:val="4FDF6EB1"/>
    <w:rsid w:val="508C6062"/>
    <w:rsid w:val="540CB722"/>
    <w:rsid w:val="59C49BFD"/>
    <w:rsid w:val="623015FF"/>
    <w:rsid w:val="6B57BB88"/>
    <w:rsid w:val="6CF63257"/>
    <w:rsid w:val="6D76ECB2"/>
    <w:rsid w:val="6D90B427"/>
    <w:rsid w:val="73BD1941"/>
    <w:rsid w:val="77D4E7AD"/>
    <w:rsid w:val="789BA364"/>
    <w:rsid w:val="7A08A2E6"/>
    <w:rsid w:val="7C6F79E2"/>
    <w:rsid w:val="7F60B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18EE0"/>
  <w15:chartTrackingRefBased/>
  <w15:docId w15:val="{A285D594-1473-4D65-A038-20DA4A5804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0b1c69b90d64c2f" /><Relationship Type="http://schemas.openxmlformats.org/officeDocument/2006/relationships/image" Target="/media/image2.png" Id="Rd21de719dce84ac5" /><Relationship Type="http://schemas.openxmlformats.org/officeDocument/2006/relationships/image" Target="/media/image3.png" Id="R17a6212e260941eb" /><Relationship Type="http://schemas.openxmlformats.org/officeDocument/2006/relationships/image" Target="/media/image4.png" Id="Re72cd52c9d884a86" /><Relationship Type="http://schemas.openxmlformats.org/officeDocument/2006/relationships/image" Target="/media/image5.png" Id="Rac35f3a601d34f0d" /><Relationship Type="http://schemas.openxmlformats.org/officeDocument/2006/relationships/numbering" Target="numbering.xml" Id="Redd6caa1ea4c4ef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2024-05-25T09:38:26.2320851Z</dcterms:created>
  <dcterms:modified xsi:type="dcterms:W3CDTF">2024-05-29T07:35:45.7377610Z</dcterms:modified>
  <dc:creator>Afrida Rahman</dc:creator>
  <lastModifiedBy>JANNATUL FERDOUS MOHONA</lastModifiedBy>
</coreProperties>
</file>